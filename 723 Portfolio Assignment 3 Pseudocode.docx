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1805C1" w14:textId="4EF2C941" w:rsidR="00FD5022" w:rsidRDefault="007467E2">
      <w:r>
        <w:t>Class calculator</w:t>
      </w:r>
    </w:p>
    <w:p w14:paraId="7DA9491B" w14:textId="4F44B75A" w:rsidR="007467E2" w:rsidRDefault="007467E2">
      <w:r>
        <w:tab/>
        <w:t>__</w:t>
      </w:r>
      <w:proofErr w:type="spellStart"/>
      <w:r>
        <w:t>init</w:t>
      </w:r>
      <w:proofErr w:type="spellEnd"/>
      <w:r>
        <w:t xml:space="preserve">__(self, root, </w:t>
      </w:r>
      <w:proofErr w:type="spellStart"/>
      <w:r>
        <w:t>add_button</w:t>
      </w:r>
      <w:proofErr w:type="spellEnd"/>
      <w:r>
        <w:t xml:space="preserve">, </w:t>
      </w:r>
      <w:proofErr w:type="spellStart"/>
      <w:r>
        <w:t>sub_button</w:t>
      </w:r>
      <w:proofErr w:type="spellEnd"/>
      <w:r>
        <w:t xml:space="preserve">, </w:t>
      </w:r>
      <w:proofErr w:type="spellStart"/>
      <w:r w:rsidR="00F9407D">
        <w:t>mult_button</w:t>
      </w:r>
      <w:proofErr w:type="spellEnd"/>
      <w:r w:rsidR="00F9407D">
        <w:t xml:space="preserve">, </w:t>
      </w:r>
      <w:proofErr w:type="spellStart"/>
      <w:r>
        <w:t>div_button</w:t>
      </w:r>
      <w:proofErr w:type="spellEnd"/>
      <w:r>
        <w:t xml:space="preserve">, </w:t>
      </w:r>
      <w:proofErr w:type="spellStart"/>
      <w:r>
        <w:t>sin_button</w:t>
      </w:r>
      <w:proofErr w:type="spellEnd"/>
      <w:r>
        <w:t xml:space="preserve">, </w:t>
      </w:r>
      <w:proofErr w:type="spellStart"/>
      <w:r>
        <w:t>cos_button</w:t>
      </w:r>
      <w:proofErr w:type="spellEnd"/>
      <w:r>
        <w:t xml:space="preserve">, </w:t>
      </w:r>
      <w:proofErr w:type="spellStart"/>
      <w:r>
        <w:t>tan_button</w:t>
      </w:r>
      <w:proofErr w:type="spellEnd"/>
      <w:r w:rsidR="00A07CB3">
        <w:t>,</w:t>
      </w:r>
      <w:r w:rsidR="00F9407D">
        <w:t xml:space="preserve"> </w:t>
      </w:r>
      <w:proofErr w:type="spellStart"/>
      <w:r w:rsidR="00F9407D">
        <w:t>square_button</w:t>
      </w:r>
      <w:proofErr w:type="spellEnd"/>
      <w:r w:rsidR="00F9407D">
        <w:t xml:space="preserve">, </w:t>
      </w:r>
      <w:proofErr w:type="spellStart"/>
      <w:r w:rsidR="00F9407D">
        <w:t>square_root_button</w:t>
      </w:r>
      <w:proofErr w:type="spellEnd"/>
      <w:r w:rsidR="00F9407D">
        <w:t xml:space="preserve">, </w:t>
      </w:r>
      <w:proofErr w:type="spellStart"/>
      <w:r w:rsidR="00F9407D">
        <w:t>paranthesis_button</w:t>
      </w:r>
      <w:proofErr w:type="spellEnd"/>
      <w:r w:rsidR="00F9407D">
        <w:t xml:space="preserve">, </w:t>
      </w:r>
      <w:proofErr w:type="spellStart"/>
      <w:r w:rsidR="00F9407D">
        <w:t>clear_button</w:t>
      </w:r>
      <w:proofErr w:type="spellEnd"/>
      <w:r w:rsidR="00A07CB3">
        <w:t xml:space="preserve"> </w:t>
      </w:r>
      <w:r>
        <w:t>):</w:t>
      </w:r>
    </w:p>
    <w:p w14:paraId="39E671A4" w14:textId="77777777" w:rsidR="003665FD" w:rsidRDefault="007467E2">
      <w:r>
        <w:tab/>
      </w:r>
      <w:proofErr w:type="spellStart"/>
      <w:r>
        <w:t>Self.root</w:t>
      </w:r>
      <w:proofErr w:type="spellEnd"/>
      <w:r>
        <w:t xml:space="preserve"> = roo</w:t>
      </w:r>
      <w:r w:rsidR="003665FD">
        <w:t>t</w:t>
      </w:r>
    </w:p>
    <w:p w14:paraId="4C73B319" w14:textId="48DF4EFF" w:rsidR="008E0630" w:rsidRDefault="00D80A7C" w:rsidP="003665FD">
      <w:pPr>
        <w:ind w:firstLine="720"/>
      </w:pPr>
      <w:proofErr w:type="spellStart"/>
      <w:ins w:id="0" w:author="Microsoft Word" w:date="2025-02-13T11:08:00Z" w16du:dateUtc="2025-02-13T11:08:00Z">
        <w:r>
          <w:t>Self.</w:t>
        </w:r>
        <w:r w:rsidR="00C14F66">
          <w:t>tk.</w:t>
        </w:r>
        <w:r w:rsidR="00175673">
          <w:t>root.Title</w:t>
        </w:r>
        <w:proofErr w:type="spellEnd"/>
        <w:r w:rsidR="00C14F66">
          <w:t>(“”)</w:t>
        </w:r>
      </w:ins>
    </w:p>
    <w:p w14:paraId="03BB204F" w14:textId="32404E8A" w:rsidR="00175673" w:rsidRDefault="00175673">
      <w:r>
        <w:tab/>
        <w:t>Self</w:t>
      </w:r>
    </w:p>
    <w:p w14:paraId="463589C1" w14:textId="77777777" w:rsidR="00C14F66" w:rsidRDefault="00C14F66"/>
    <w:p w14:paraId="6966072F" w14:textId="014CF09A" w:rsidR="00B85D87" w:rsidRDefault="00B85D87">
      <w:r>
        <w:tab/>
      </w:r>
    </w:p>
    <w:p w14:paraId="12F52A8F" w14:textId="626E73FB" w:rsidR="008E0630" w:rsidRDefault="008E0630">
      <w:r>
        <w:tab/>
      </w:r>
    </w:p>
    <w:p w14:paraId="2004804B" w14:textId="67BA918A" w:rsidR="008E0630" w:rsidRDefault="008E0630">
      <w:r>
        <w:tab/>
      </w:r>
    </w:p>
    <w:p w14:paraId="692A07FF" w14:textId="696A2B6B" w:rsidR="007467E2" w:rsidRDefault="007467E2">
      <w:r>
        <w:tab/>
        <w:t xml:space="preserve">Self. </w:t>
      </w:r>
      <w:proofErr w:type="spellStart"/>
      <w:r>
        <w:t>add_button</w:t>
      </w:r>
      <w:proofErr w:type="spellEnd"/>
      <w:r>
        <w:t xml:space="preserve"> = </w:t>
      </w:r>
      <w:proofErr w:type="spellStart"/>
      <w:r w:rsidR="008E0630">
        <w:t>tk.Button</w:t>
      </w:r>
      <w:proofErr w:type="spellEnd"/>
      <w:r w:rsidR="008E0630">
        <w:t xml:space="preserve"> ()</w:t>
      </w:r>
    </w:p>
    <w:p w14:paraId="7A3B8A0D" w14:textId="091B88EC" w:rsidR="008E0630" w:rsidRDefault="008E0630">
      <w:r>
        <w:tab/>
      </w:r>
      <w:proofErr w:type="spellStart"/>
      <w:r>
        <w:t>Self.add_button.grid</w:t>
      </w:r>
      <w:proofErr w:type="spellEnd"/>
      <w:r>
        <w:t>()</w:t>
      </w:r>
    </w:p>
    <w:p w14:paraId="4B8340B3" w14:textId="77777777" w:rsidR="008E0630" w:rsidRDefault="008E0630"/>
    <w:p w14:paraId="677C4257" w14:textId="1CFD01BD" w:rsidR="00F9407D" w:rsidRDefault="00F9407D">
      <w:r>
        <w:tab/>
        <w:t xml:space="preserve">Self. </w:t>
      </w:r>
      <w:proofErr w:type="spellStart"/>
      <w:r>
        <w:t>sub_button</w:t>
      </w:r>
      <w:proofErr w:type="spellEnd"/>
      <w:r>
        <w:t xml:space="preserve"> = </w:t>
      </w:r>
      <w:proofErr w:type="spellStart"/>
      <w:r>
        <w:t>sub_button</w:t>
      </w:r>
      <w:proofErr w:type="spellEnd"/>
    </w:p>
    <w:p w14:paraId="033F783C" w14:textId="47AA12FE" w:rsidR="008E0630" w:rsidRDefault="008E0630">
      <w:r>
        <w:tab/>
        <w:t xml:space="preserve">Self. </w:t>
      </w:r>
      <w:proofErr w:type="spellStart"/>
      <w:r>
        <w:t>sub_button.grid</w:t>
      </w:r>
      <w:proofErr w:type="spellEnd"/>
    </w:p>
    <w:p w14:paraId="10FCD3F2" w14:textId="4E5BAD87" w:rsidR="008E0630" w:rsidRDefault="008E0630">
      <w:r>
        <w:tab/>
      </w:r>
    </w:p>
    <w:p w14:paraId="666CFA6B" w14:textId="2715C71A" w:rsidR="00F9407D" w:rsidRDefault="00F9407D" w:rsidP="00F9407D">
      <w:pPr>
        <w:ind w:firstLine="720"/>
      </w:pPr>
      <w:proofErr w:type="spellStart"/>
      <w:r>
        <w:t>Self.mult_button</w:t>
      </w:r>
      <w:proofErr w:type="spellEnd"/>
      <w:r>
        <w:t xml:space="preserve"> = </w:t>
      </w:r>
      <w:proofErr w:type="spellStart"/>
      <w:r>
        <w:t>mult_button</w:t>
      </w:r>
      <w:proofErr w:type="spellEnd"/>
    </w:p>
    <w:p w14:paraId="4E6F5B2C" w14:textId="77777777" w:rsidR="008E0630" w:rsidRDefault="008E0630" w:rsidP="00F9407D">
      <w:pPr>
        <w:ind w:firstLine="720"/>
      </w:pPr>
    </w:p>
    <w:p w14:paraId="033E603C" w14:textId="77777777" w:rsidR="008E0630" w:rsidRDefault="008E0630" w:rsidP="00F9407D">
      <w:pPr>
        <w:ind w:firstLine="720"/>
      </w:pPr>
    </w:p>
    <w:p w14:paraId="7442A018" w14:textId="09E617CE" w:rsidR="00F9407D" w:rsidRDefault="00F9407D" w:rsidP="00F9407D">
      <w:pPr>
        <w:ind w:left="720"/>
      </w:pPr>
      <w:proofErr w:type="spellStart"/>
      <w:r>
        <w:t>Self.div_button</w:t>
      </w:r>
      <w:proofErr w:type="spellEnd"/>
      <w:r>
        <w:t xml:space="preserve"> = </w:t>
      </w:r>
      <w:proofErr w:type="spellStart"/>
      <w:r>
        <w:t>div_button</w:t>
      </w:r>
      <w:proofErr w:type="spellEnd"/>
    </w:p>
    <w:p w14:paraId="64400EC8" w14:textId="77777777" w:rsidR="008E0630" w:rsidRDefault="008E0630" w:rsidP="00F9407D">
      <w:pPr>
        <w:ind w:left="720"/>
      </w:pPr>
    </w:p>
    <w:p w14:paraId="4A7D2323" w14:textId="77777777" w:rsidR="008E0630" w:rsidRDefault="008E0630" w:rsidP="00F9407D">
      <w:pPr>
        <w:ind w:left="720"/>
      </w:pPr>
    </w:p>
    <w:p w14:paraId="1185E2D7" w14:textId="0499F35D" w:rsidR="00F9407D" w:rsidRDefault="00F9407D" w:rsidP="00F9407D">
      <w:pPr>
        <w:ind w:left="720"/>
      </w:pPr>
      <w:proofErr w:type="spellStart"/>
      <w:r>
        <w:t>Self.sin_button</w:t>
      </w:r>
      <w:proofErr w:type="spellEnd"/>
      <w:r>
        <w:t xml:space="preserve"> = </w:t>
      </w:r>
      <w:proofErr w:type="spellStart"/>
      <w:r>
        <w:t>sin_button</w:t>
      </w:r>
      <w:proofErr w:type="spellEnd"/>
    </w:p>
    <w:p w14:paraId="1D3102B1" w14:textId="77777777" w:rsidR="008E0630" w:rsidRDefault="008E0630" w:rsidP="00F9407D">
      <w:pPr>
        <w:ind w:left="720"/>
      </w:pPr>
    </w:p>
    <w:p w14:paraId="630E6860" w14:textId="77777777" w:rsidR="008E0630" w:rsidRDefault="008E0630" w:rsidP="00F9407D">
      <w:pPr>
        <w:ind w:left="720"/>
      </w:pPr>
    </w:p>
    <w:p w14:paraId="685E2CE9" w14:textId="6350E5C5" w:rsidR="00F9407D" w:rsidRDefault="00F9407D" w:rsidP="00F9407D">
      <w:pPr>
        <w:ind w:left="720"/>
      </w:pPr>
      <w:proofErr w:type="spellStart"/>
      <w:r>
        <w:t>Self.cos_button</w:t>
      </w:r>
      <w:proofErr w:type="spellEnd"/>
      <w:r>
        <w:t xml:space="preserve"> = </w:t>
      </w:r>
      <w:proofErr w:type="spellStart"/>
      <w:r>
        <w:t>cos_button</w:t>
      </w:r>
      <w:proofErr w:type="spellEnd"/>
    </w:p>
    <w:p w14:paraId="04E67A4A" w14:textId="77777777" w:rsidR="008E0630" w:rsidRDefault="008E0630" w:rsidP="00F9407D">
      <w:pPr>
        <w:ind w:left="720"/>
      </w:pPr>
    </w:p>
    <w:p w14:paraId="7F5BA2C4" w14:textId="77777777" w:rsidR="008E0630" w:rsidRDefault="008E0630" w:rsidP="00F9407D">
      <w:pPr>
        <w:ind w:left="720"/>
      </w:pPr>
    </w:p>
    <w:p w14:paraId="2A996F5A" w14:textId="20A0B3A9" w:rsidR="00F9407D" w:rsidRDefault="00F9407D" w:rsidP="00F9407D">
      <w:pPr>
        <w:ind w:left="720"/>
      </w:pPr>
      <w:proofErr w:type="spellStart"/>
      <w:r>
        <w:t>Self.tan_button</w:t>
      </w:r>
      <w:proofErr w:type="spellEnd"/>
      <w:r>
        <w:t xml:space="preserve"> = </w:t>
      </w:r>
      <w:proofErr w:type="spellStart"/>
      <w:r>
        <w:t>tan_button</w:t>
      </w:r>
      <w:proofErr w:type="spellEnd"/>
    </w:p>
    <w:p w14:paraId="47049E14" w14:textId="77777777" w:rsidR="008E0630" w:rsidRDefault="008E0630" w:rsidP="00F9407D">
      <w:pPr>
        <w:ind w:left="720"/>
      </w:pPr>
    </w:p>
    <w:p w14:paraId="59F521F5" w14:textId="77777777" w:rsidR="008E0630" w:rsidRDefault="008E0630" w:rsidP="00F9407D">
      <w:pPr>
        <w:ind w:left="720"/>
      </w:pPr>
    </w:p>
    <w:p w14:paraId="758D7F97" w14:textId="32A9FBF1" w:rsidR="00F9407D" w:rsidRDefault="00F9407D" w:rsidP="00F9407D">
      <w:pPr>
        <w:ind w:left="720"/>
      </w:pPr>
      <w:proofErr w:type="spellStart"/>
      <w:r>
        <w:lastRenderedPageBreak/>
        <w:t>Self.square_button</w:t>
      </w:r>
      <w:proofErr w:type="spellEnd"/>
      <w:r>
        <w:t xml:space="preserve"> = </w:t>
      </w:r>
      <w:proofErr w:type="spellStart"/>
      <w:r>
        <w:t>square_button</w:t>
      </w:r>
      <w:proofErr w:type="spellEnd"/>
    </w:p>
    <w:p w14:paraId="150B7EFC" w14:textId="77777777" w:rsidR="008E0630" w:rsidRDefault="008E0630" w:rsidP="00F9407D">
      <w:pPr>
        <w:ind w:left="720"/>
      </w:pPr>
    </w:p>
    <w:p w14:paraId="7DEAE2EB" w14:textId="77777777" w:rsidR="008E0630" w:rsidRDefault="008E0630" w:rsidP="00F9407D">
      <w:pPr>
        <w:ind w:left="720"/>
      </w:pPr>
    </w:p>
    <w:p w14:paraId="76B18F73" w14:textId="22B781D6" w:rsidR="00F9407D" w:rsidRDefault="00F9407D" w:rsidP="00F9407D">
      <w:pPr>
        <w:ind w:left="720"/>
      </w:pPr>
      <w:proofErr w:type="spellStart"/>
      <w:r>
        <w:t>Self.square_root_button</w:t>
      </w:r>
      <w:proofErr w:type="spellEnd"/>
      <w:r>
        <w:t xml:space="preserve"> = </w:t>
      </w:r>
      <w:proofErr w:type="spellStart"/>
      <w:r>
        <w:t>square_root_button</w:t>
      </w:r>
      <w:proofErr w:type="spellEnd"/>
    </w:p>
    <w:p w14:paraId="066CD94B" w14:textId="77777777" w:rsidR="008E0630" w:rsidRDefault="008E0630" w:rsidP="00F9407D">
      <w:pPr>
        <w:ind w:left="720"/>
      </w:pPr>
    </w:p>
    <w:p w14:paraId="4F8AB75A" w14:textId="77777777" w:rsidR="008E0630" w:rsidRDefault="008E0630" w:rsidP="00F9407D">
      <w:pPr>
        <w:ind w:left="720"/>
      </w:pPr>
    </w:p>
    <w:p w14:paraId="4BC17FE0" w14:textId="4519F73D" w:rsidR="00F9407D" w:rsidRDefault="00F9407D" w:rsidP="00F9407D">
      <w:pPr>
        <w:ind w:left="720"/>
      </w:pPr>
      <w:proofErr w:type="spellStart"/>
      <w:r>
        <w:t>Self.paranthesis_button</w:t>
      </w:r>
      <w:proofErr w:type="spellEnd"/>
      <w:r>
        <w:t xml:space="preserve"> = </w:t>
      </w:r>
      <w:proofErr w:type="spellStart"/>
      <w:r>
        <w:t>paranthesis_button</w:t>
      </w:r>
      <w:proofErr w:type="spellEnd"/>
    </w:p>
    <w:p w14:paraId="43CB974F" w14:textId="77777777" w:rsidR="008E0630" w:rsidRDefault="008E0630" w:rsidP="00F9407D">
      <w:pPr>
        <w:ind w:left="720"/>
      </w:pPr>
    </w:p>
    <w:p w14:paraId="51F80300" w14:textId="77777777" w:rsidR="008E0630" w:rsidRDefault="008E0630" w:rsidP="00F9407D">
      <w:pPr>
        <w:ind w:left="720"/>
      </w:pPr>
    </w:p>
    <w:p w14:paraId="3D089823" w14:textId="22300EBF" w:rsidR="00F9407D" w:rsidRDefault="00F9407D" w:rsidP="00F9407D">
      <w:pPr>
        <w:ind w:left="720"/>
      </w:pPr>
      <w:proofErr w:type="spellStart"/>
      <w:r>
        <w:t>Self.clear_button</w:t>
      </w:r>
      <w:proofErr w:type="spellEnd"/>
      <w:r>
        <w:t xml:space="preserve"> = </w:t>
      </w:r>
      <w:proofErr w:type="spellStart"/>
      <w:r>
        <w:t>clear_button</w:t>
      </w:r>
      <w:proofErr w:type="spellEnd"/>
    </w:p>
    <w:p w14:paraId="096400C4" w14:textId="77777777" w:rsidR="008E0630" w:rsidRDefault="008E0630" w:rsidP="00F9407D">
      <w:pPr>
        <w:ind w:left="720"/>
      </w:pPr>
    </w:p>
    <w:p w14:paraId="6A68FCD9" w14:textId="77777777" w:rsidR="008E0630" w:rsidRDefault="008E0630" w:rsidP="00F9407D">
      <w:pPr>
        <w:ind w:left="720"/>
      </w:pPr>
    </w:p>
    <w:p w14:paraId="7E1523A4" w14:textId="3F6F2AB8" w:rsidR="007467E2" w:rsidRDefault="007467E2">
      <w:r>
        <w:tab/>
      </w:r>
      <w:r>
        <w:tab/>
      </w:r>
    </w:p>
    <w:sectPr w:rsidR="007467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7E2"/>
    <w:rsid w:val="00175673"/>
    <w:rsid w:val="003665FD"/>
    <w:rsid w:val="00471CC8"/>
    <w:rsid w:val="00520240"/>
    <w:rsid w:val="007467E2"/>
    <w:rsid w:val="008601A0"/>
    <w:rsid w:val="008E0630"/>
    <w:rsid w:val="009022A6"/>
    <w:rsid w:val="00A07CB3"/>
    <w:rsid w:val="00A141B8"/>
    <w:rsid w:val="00A77E91"/>
    <w:rsid w:val="00AF2175"/>
    <w:rsid w:val="00B85D87"/>
    <w:rsid w:val="00C14F66"/>
    <w:rsid w:val="00D80A7C"/>
    <w:rsid w:val="00DF0083"/>
    <w:rsid w:val="00F9407D"/>
    <w:rsid w:val="00FD5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E87FA"/>
  <w15:chartTrackingRefBased/>
  <w15:docId w15:val="{852D07C7-D956-45F6-A888-C85A265C8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67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7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7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7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7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7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7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7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7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7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7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7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7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7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7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7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7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7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67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67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7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67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67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67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67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67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67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67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67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Ashby Taylor</dc:creator>
  <cp:keywords/>
  <dc:description/>
  <cp:lastModifiedBy>Ashby Taylor</cp:lastModifiedBy>
  <cp:revision>2</cp:revision>
  <dcterms:created xsi:type="dcterms:W3CDTF">2025-02-13T11:10:00Z</dcterms:created>
  <dcterms:modified xsi:type="dcterms:W3CDTF">2025-02-13T11:10:00Z</dcterms:modified>
</cp:coreProperties>
</file>